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B004" w14:textId="061E575D" w:rsidR="008E3C8D" w:rsidRPr="00352916" w:rsidRDefault="00F90636" w:rsidP="0036797A">
      <w:pPr>
        <w:rPr>
          <w:rFonts w:ascii="Arial" w:hAnsi="Arial" w:cs="Arial"/>
        </w:rPr>
      </w:pPr>
      <w:r w:rsidRPr="00352916">
        <w:rPr>
          <w:rFonts w:ascii="Arial" w:hAnsi="Arial" w:cs="Arial"/>
          <w:u w:val="single"/>
        </w:rPr>
        <w:t>Chapter 1: Introduction</w:t>
      </w:r>
      <w:r w:rsidR="0036797A" w:rsidRPr="00352916">
        <w:rPr>
          <w:rFonts w:ascii="Arial" w:hAnsi="Arial" w:cs="Arial"/>
        </w:rPr>
        <w:tab/>
      </w:r>
    </w:p>
    <w:p w14:paraId="773AAEC8" w14:textId="3178E72B" w:rsidR="008E3C8D" w:rsidRPr="00352916" w:rsidRDefault="00C426A9" w:rsidP="0036797A">
      <w:pPr>
        <w:rPr>
          <w:rFonts w:ascii="Arial" w:hAnsi="Arial" w:cs="Arial"/>
        </w:rPr>
      </w:pPr>
      <w:r w:rsidRPr="00352916">
        <w:rPr>
          <w:rFonts w:ascii="Arial" w:hAnsi="Arial" w:cs="Arial"/>
        </w:rPr>
        <w:tab/>
      </w:r>
      <w:r w:rsidR="00F35A15" w:rsidRPr="00352916">
        <w:rPr>
          <w:rFonts w:ascii="Arial" w:hAnsi="Arial" w:cs="Arial"/>
        </w:rPr>
        <w:t>As the</w:t>
      </w:r>
      <w:r w:rsidR="00463CF2" w:rsidRPr="00352916">
        <w:rPr>
          <w:rFonts w:ascii="Arial" w:hAnsi="Arial" w:cs="Arial"/>
        </w:rPr>
        <w:t xml:space="preserve"> promise of quantum computing draws closer and closer to reality, </w:t>
      </w:r>
      <w:r w:rsidR="00F40D6C" w:rsidRPr="00352916">
        <w:rPr>
          <w:rFonts w:ascii="Arial" w:hAnsi="Arial" w:cs="Arial"/>
        </w:rPr>
        <w:t xml:space="preserve">the safeguards </w:t>
      </w:r>
      <w:r w:rsidR="00E372B6" w:rsidRPr="00352916">
        <w:rPr>
          <w:rFonts w:ascii="Arial" w:hAnsi="Arial" w:cs="Arial"/>
        </w:rPr>
        <w:t xml:space="preserve">in place today </w:t>
      </w:r>
      <w:r w:rsidR="00BE3388" w:rsidRPr="00352916">
        <w:rPr>
          <w:rFonts w:ascii="Arial" w:hAnsi="Arial" w:cs="Arial"/>
        </w:rPr>
        <w:t xml:space="preserve">allowing society to protect itself in the digital realm </w:t>
      </w:r>
      <w:r w:rsidR="00314E46" w:rsidRPr="00352916">
        <w:rPr>
          <w:rFonts w:ascii="Arial" w:hAnsi="Arial" w:cs="Arial"/>
        </w:rPr>
        <w:t xml:space="preserve">are clearly becoming less sufficient. The rapidly emerging </w:t>
      </w:r>
      <w:r w:rsidR="00B17517" w:rsidRPr="00352916">
        <w:rPr>
          <w:rFonts w:ascii="Arial" w:hAnsi="Arial" w:cs="Arial"/>
        </w:rPr>
        <w:t>field of post-quantum cryptography</w:t>
      </w:r>
      <w:r w:rsidR="00AE0551" w:rsidRPr="00352916">
        <w:rPr>
          <w:rFonts w:ascii="Arial" w:hAnsi="Arial" w:cs="Arial"/>
        </w:rPr>
        <w:t xml:space="preserve"> has </w:t>
      </w:r>
      <w:r w:rsidR="00B55329" w:rsidRPr="00352916">
        <w:rPr>
          <w:rFonts w:ascii="Arial" w:hAnsi="Arial" w:cs="Arial"/>
        </w:rPr>
        <w:t>been building on the</w:t>
      </w:r>
      <w:r w:rsidR="00672674" w:rsidRPr="00352916">
        <w:rPr>
          <w:rFonts w:ascii="Arial" w:hAnsi="Arial" w:cs="Arial"/>
        </w:rPr>
        <w:t xml:space="preserve"> </w:t>
      </w:r>
      <w:r w:rsidR="00AA099B" w:rsidRPr="00352916">
        <w:rPr>
          <w:rFonts w:ascii="Arial" w:hAnsi="Arial" w:cs="Arial"/>
        </w:rPr>
        <w:t xml:space="preserve">classical </w:t>
      </w:r>
      <w:r w:rsidR="00CB63E0" w:rsidRPr="00352916">
        <w:rPr>
          <w:rFonts w:ascii="Arial" w:hAnsi="Arial" w:cs="Arial"/>
        </w:rPr>
        <w:t>concepts and algorithms</w:t>
      </w:r>
      <w:r w:rsidR="00AA099B" w:rsidRPr="00352916">
        <w:rPr>
          <w:rFonts w:ascii="Arial" w:hAnsi="Arial" w:cs="Arial"/>
        </w:rPr>
        <w:t xml:space="preserve"> already in use</w:t>
      </w:r>
      <w:r w:rsidR="00CB63E0" w:rsidRPr="00352916">
        <w:rPr>
          <w:rFonts w:ascii="Arial" w:hAnsi="Arial" w:cs="Arial"/>
        </w:rPr>
        <w:t xml:space="preserve"> while finding </w:t>
      </w:r>
      <w:r w:rsidR="00EF295F" w:rsidRPr="00352916">
        <w:rPr>
          <w:rFonts w:ascii="Arial" w:hAnsi="Arial" w:cs="Arial"/>
        </w:rPr>
        <w:t>innovative new ways to defend against the threat of cyberattacks.</w:t>
      </w:r>
      <w:r w:rsidR="001E540C" w:rsidRPr="00352916">
        <w:rPr>
          <w:rFonts w:ascii="Arial" w:hAnsi="Arial" w:cs="Arial"/>
        </w:rPr>
        <w:t xml:space="preserve"> </w:t>
      </w:r>
      <w:r w:rsidR="00F12751" w:rsidRPr="00352916">
        <w:rPr>
          <w:rFonts w:ascii="Arial" w:hAnsi="Arial" w:cs="Arial"/>
        </w:rPr>
        <w:t xml:space="preserve">Classical algorithms such as </w:t>
      </w:r>
      <w:r w:rsidR="00493FBC" w:rsidRPr="00352916">
        <w:rPr>
          <w:rFonts w:ascii="Arial" w:hAnsi="Arial" w:cs="Arial"/>
        </w:rPr>
        <w:t>digital s</w:t>
      </w:r>
      <w:r w:rsidR="00E71530" w:rsidRPr="00352916">
        <w:rPr>
          <w:rFonts w:ascii="Arial" w:hAnsi="Arial" w:cs="Arial"/>
        </w:rPr>
        <w:t>ignature schemes</w:t>
      </w:r>
      <w:r w:rsidR="00DC6867" w:rsidRPr="00352916">
        <w:rPr>
          <w:rFonts w:ascii="Arial" w:hAnsi="Arial" w:cs="Arial"/>
        </w:rPr>
        <w:t xml:space="preserve"> are highly effective when used for defending against classical computers, but </w:t>
      </w:r>
      <w:r w:rsidR="00443CEA" w:rsidRPr="00352916">
        <w:rPr>
          <w:rFonts w:ascii="Arial" w:hAnsi="Arial" w:cs="Arial"/>
        </w:rPr>
        <w:t>the computational power from a quantum attack would leave a huge amount of vulnerability</w:t>
      </w:r>
      <w:r w:rsidR="009B4B94" w:rsidRPr="00352916">
        <w:rPr>
          <w:rFonts w:ascii="Arial" w:hAnsi="Arial" w:cs="Arial"/>
        </w:rPr>
        <w:t>, so innovations are required to prepare for the future</w:t>
      </w:r>
      <w:r w:rsidR="00443CEA" w:rsidRPr="00352916">
        <w:rPr>
          <w:rFonts w:ascii="Arial" w:hAnsi="Arial" w:cs="Arial"/>
        </w:rPr>
        <w:t>.</w:t>
      </w:r>
      <w:r w:rsidR="00496E0C" w:rsidRPr="00352916">
        <w:rPr>
          <w:rFonts w:ascii="Arial" w:hAnsi="Arial" w:cs="Arial"/>
        </w:rPr>
        <w:t xml:space="preserve"> One such notable innovation</w:t>
      </w:r>
      <w:r w:rsidR="000F4F07" w:rsidRPr="00352916">
        <w:rPr>
          <w:rFonts w:ascii="Arial" w:hAnsi="Arial" w:cs="Arial"/>
        </w:rPr>
        <w:t xml:space="preserve"> </w:t>
      </w:r>
      <w:r w:rsidR="00443CEA" w:rsidRPr="00352916">
        <w:rPr>
          <w:rFonts w:ascii="Arial" w:hAnsi="Arial" w:cs="Arial"/>
        </w:rPr>
        <w:t>in</w:t>
      </w:r>
      <w:r w:rsidR="009B4B94" w:rsidRPr="00352916">
        <w:rPr>
          <w:rFonts w:ascii="Arial" w:hAnsi="Arial" w:cs="Arial"/>
        </w:rPr>
        <w:t xml:space="preserve"> post-quantum cryptography</w:t>
      </w:r>
      <w:r w:rsidR="00443CEA" w:rsidRPr="00352916">
        <w:rPr>
          <w:rFonts w:ascii="Arial" w:hAnsi="Arial" w:cs="Arial"/>
        </w:rPr>
        <w:t xml:space="preserve"> </w:t>
      </w:r>
      <w:r w:rsidR="00496E0C" w:rsidRPr="00352916">
        <w:rPr>
          <w:rFonts w:ascii="Arial" w:hAnsi="Arial" w:cs="Arial"/>
        </w:rPr>
        <w:t>consists of</w:t>
      </w:r>
      <w:r w:rsidR="008856E1" w:rsidRPr="00352916">
        <w:rPr>
          <w:rFonts w:ascii="Arial" w:hAnsi="Arial" w:cs="Arial"/>
        </w:rPr>
        <w:t xml:space="preserve"> the </w:t>
      </w:r>
      <w:r w:rsidR="009B4B94" w:rsidRPr="00352916">
        <w:rPr>
          <w:rFonts w:ascii="Arial" w:hAnsi="Arial" w:cs="Arial"/>
        </w:rPr>
        <w:t>development</w:t>
      </w:r>
      <w:r w:rsidR="008856E1" w:rsidRPr="00352916">
        <w:rPr>
          <w:rFonts w:ascii="Arial" w:hAnsi="Arial" w:cs="Arial"/>
        </w:rPr>
        <w:t xml:space="preserve"> of an isogeny-based digital signature scheme</w:t>
      </w:r>
      <w:r w:rsidR="005826DB" w:rsidRPr="00352916">
        <w:rPr>
          <w:rFonts w:ascii="Arial" w:hAnsi="Arial" w:cs="Arial"/>
        </w:rPr>
        <w:t xml:space="preserve">. </w:t>
      </w:r>
      <w:r w:rsidR="00693ADB" w:rsidRPr="00352916">
        <w:rPr>
          <w:rFonts w:ascii="Arial" w:hAnsi="Arial" w:cs="Arial"/>
        </w:rPr>
        <w:t xml:space="preserve">There are a few </w:t>
      </w:r>
      <w:r w:rsidR="0047191E" w:rsidRPr="00352916">
        <w:rPr>
          <w:rFonts w:ascii="Arial" w:hAnsi="Arial" w:cs="Arial"/>
        </w:rPr>
        <w:t xml:space="preserve">types of isogeny-based algorithms, but the one that will be discussed here is something called </w:t>
      </w:r>
      <w:proofErr w:type="spellStart"/>
      <w:r w:rsidR="0076739B" w:rsidRPr="00352916">
        <w:rPr>
          <w:rFonts w:ascii="Arial" w:hAnsi="Arial" w:cs="Arial"/>
        </w:rPr>
        <w:t>SQI</w:t>
      </w:r>
      <w:r w:rsidR="0076739B" w:rsidRPr="00352916">
        <w:rPr>
          <w:rFonts w:ascii="Arial" w:hAnsi="Arial" w:cs="Arial"/>
          <w:vertAlign w:val="subscript"/>
        </w:rPr>
        <w:t>sign</w:t>
      </w:r>
      <w:proofErr w:type="spellEnd"/>
      <w:r w:rsidR="0076739B" w:rsidRPr="00352916">
        <w:rPr>
          <w:rFonts w:ascii="Arial" w:hAnsi="Arial" w:cs="Arial"/>
        </w:rPr>
        <w:t xml:space="preserve">, which stands for </w:t>
      </w:r>
      <w:proofErr w:type="spellStart"/>
      <w:r w:rsidR="0076739B" w:rsidRPr="00352916">
        <w:rPr>
          <w:rFonts w:ascii="Arial" w:hAnsi="Arial" w:cs="Arial"/>
        </w:rPr>
        <w:t>Supersingular</w:t>
      </w:r>
      <w:proofErr w:type="spellEnd"/>
      <w:r w:rsidR="00DC0ECC" w:rsidRPr="00352916">
        <w:rPr>
          <w:rFonts w:ascii="Arial" w:hAnsi="Arial" w:cs="Arial"/>
        </w:rPr>
        <w:t xml:space="preserve"> Quaternion</w:t>
      </w:r>
      <w:r w:rsidR="0076739B" w:rsidRPr="00352916">
        <w:rPr>
          <w:rFonts w:ascii="Arial" w:hAnsi="Arial" w:cs="Arial"/>
        </w:rPr>
        <w:t xml:space="preserve"> Isogeny-based</w:t>
      </w:r>
      <w:r w:rsidR="00C53125" w:rsidRPr="00352916">
        <w:rPr>
          <w:rFonts w:ascii="Arial" w:hAnsi="Arial" w:cs="Arial"/>
        </w:rPr>
        <w:t xml:space="preserve"> Signature, a scheme where the</w:t>
      </w:r>
      <w:r w:rsidR="00517FB0" w:rsidRPr="00352916">
        <w:rPr>
          <w:rFonts w:ascii="Arial" w:hAnsi="Arial" w:cs="Arial"/>
        </w:rPr>
        <w:t xml:space="preserve"> digital signature is generated </w:t>
      </w:r>
      <w:r w:rsidR="00F75DB3" w:rsidRPr="00352916">
        <w:rPr>
          <w:rFonts w:ascii="Arial" w:hAnsi="Arial" w:cs="Arial"/>
        </w:rPr>
        <w:t xml:space="preserve">using isogenies between </w:t>
      </w:r>
      <w:proofErr w:type="spellStart"/>
      <w:r w:rsidR="00F75DB3" w:rsidRPr="00352916">
        <w:rPr>
          <w:rFonts w:ascii="Arial" w:hAnsi="Arial" w:cs="Arial"/>
        </w:rPr>
        <w:t>supersingular</w:t>
      </w:r>
      <w:proofErr w:type="spellEnd"/>
      <w:r w:rsidR="00F75DB3" w:rsidRPr="00352916">
        <w:rPr>
          <w:rFonts w:ascii="Arial" w:hAnsi="Arial" w:cs="Arial"/>
        </w:rPr>
        <w:t xml:space="preserve"> elliptical curves. </w:t>
      </w:r>
      <w:r w:rsidR="00B76C00" w:rsidRPr="00352916">
        <w:rPr>
          <w:rFonts w:ascii="Arial" w:hAnsi="Arial" w:cs="Arial"/>
        </w:rPr>
        <w:t xml:space="preserve">This </w:t>
      </w:r>
      <w:r w:rsidR="00C124F3" w:rsidRPr="00352916">
        <w:rPr>
          <w:rFonts w:ascii="Arial" w:hAnsi="Arial" w:cs="Arial"/>
        </w:rPr>
        <w:t xml:space="preserve">technique is gaining a lot of attention due to its efficiency in securing data while maintaining a compact signature size. </w:t>
      </w:r>
    </w:p>
    <w:p w14:paraId="3887A9CE" w14:textId="77777777" w:rsidR="00113218" w:rsidRPr="00352916" w:rsidRDefault="004D4886" w:rsidP="00113218">
      <w:pPr>
        <w:ind w:firstLine="720"/>
        <w:rPr>
          <w:rFonts w:ascii="Arial" w:hAnsi="Arial" w:cs="Arial"/>
        </w:rPr>
      </w:pPr>
      <w:r w:rsidRPr="00352916">
        <w:rPr>
          <w:rFonts w:ascii="Arial" w:hAnsi="Arial" w:cs="Arial"/>
        </w:rPr>
        <w:t xml:space="preserve">First, </w:t>
      </w:r>
      <w:r w:rsidR="003F69D0" w:rsidRPr="00352916">
        <w:rPr>
          <w:rFonts w:ascii="Arial" w:hAnsi="Arial" w:cs="Arial"/>
        </w:rPr>
        <w:t xml:space="preserve">a brief review of digital signatures. </w:t>
      </w:r>
      <w:r w:rsidR="0036797A" w:rsidRPr="00352916">
        <w:rPr>
          <w:rFonts w:ascii="Arial" w:hAnsi="Arial" w:cs="Arial"/>
        </w:rPr>
        <w:t xml:space="preserve">A digital signature is a cryptography mechanism </w:t>
      </w:r>
      <w:r w:rsidR="0025352D" w:rsidRPr="00352916">
        <w:rPr>
          <w:rFonts w:ascii="Arial" w:hAnsi="Arial" w:cs="Arial"/>
        </w:rPr>
        <w:t xml:space="preserve">with three major security functions: authentication, integrity of information, and non-repudiation. </w:t>
      </w:r>
    </w:p>
    <w:p w14:paraId="425A4E68" w14:textId="77777777" w:rsidR="00113218" w:rsidRPr="00352916" w:rsidRDefault="00622128" w:rsidP="0011321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52916">
        <w:rPr>
          <w:rFonts w:ascii="Arial" w:hAnsi="Arial" w:cs="Arial"/>
        </w:rPr>
        <w:t xml:space="preserve">Authentication refers to the </w:t>
      </w:r>
      <w:r w:rsidR="00DD469E" w:rsidRPr="00352916">
        <w:rPr>
          <w:rFonts w:ascii="Arial" w:hAnsi="Arial" w:cs="Arial"/>
        </w:rPr>
        <w:t xml:space="preserve">verification of the identity of the sender of </w:t>
      </w:r>
      <w:r w:rsidR="003D0F9B" w:rsidRPr="00352916">
        <w:rPr>
          <w:rFonts w:ascii="Arial" w:hAnsi="Arial" w:cs="Arial"/>
        </w:rPr>
        <w:t xml:space="preserve">information, </w:t>
      </w:r>
      <w:r w:rsidR="0006126B" w:rsidRPr="00352916">
        <w:rPr>
          <w:rFonts w:ascii="Arial" w:hAnsi="Arial" w:cs="Arial"/>
        </w:rPr>
        <w:t xml:space="preserve">achieved through the use of public key cryptography where the sender </w:t>
      </w:r>
      <w:r w:rsidR="006507EB" w:rsidRPr="00352916">
        <w:rPr>
          <w:rFonts w:ascii="Arial" w:hAnsi="Arial" w:cs="Arial"/>
        </w:rPr>
        <w:t xml:space="preserve">‘signs’ a message with their private key and the message is then verified by the receiver using the sender’s public key. </w:t>
      </w:r>
    </w:p>
    <w:p w14:paraId="21650DF9" w14:textId="77777777" w:rsidR="00113218" w:rsidRPr="00352916" w:rsidRDefault="002359DE" w:rsidP="0011321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52916">
        <w:rPr>
          <w:rFonts w:ascii="Arial" w:hAnsi="Arial" w:cs="Arial"/>
        </w:rPr>
        <w:t>The second function</w:t>
      </w:r>
      <w:r w:rsidR="00E30BFD" w:rsidRPr="00352916">
        <w:rPr>
          <w:rFonts w:ascii="Arial" w:hAnsi="Arial" w:cs="Arial"/>
        </w:rPr>
        <w:t xml:space="preserve"> of a digital signature</w:t>
      </w:r>
      <w:r w:rsidRPr="00352916">
        <w:rPr>
          <w:rFonts w:ascii="Arial" w:hAnsi="Arial" w:cs="Arial"/>
        </w:rPr>
        <w:t xml:space="preserve">, integrity, </w:t>
      </w:r>
      <w:r w:rsidR="00313791" w:rsidRPr="00352916">
        <w:rPr>
          <w:rFonts w:ascii="Arial" w:hAnsi="Arial" w:cs="Arial"/>
        </w:rPr>
        <w:t xml:space="preserve">refers to the </w:t>
      </w:r>
      <w:r w:rsidR="0060659A" w:rsidRPr="00352916">
        <w:rPr>
          <w:rFonts w:ascii="Arial" w:hAnsi="Arial" w:cs="Arial"/>
        </w:rPr>
        <w:t xml:space="preserve">process of ensuring that the message has not been altered in any way by an ‘in-between’ party. </w:t>
      </w:r>
    </w:p>
    <w:p w14:paraId="5C15AB9E" w14:textId="1D7EB7FC" w:rsidR="00D325B5" w:rsidRPr="00352916" w:rsidRDefault="00DD5DF3" w:rsidP="0011321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52916">
        <w:rPr>
          <w:rFonts w:ascii="Arial" w:hAnsi="Arial" w:cs="Arial"/>
        </w:rPr>
        <w:t xml:space="preserve">Non-repudiation, the third security function of a digital signature, </w:t>
      </w:r>
      <w:r w:rsidR="002C4D56" w:rsidRPr="00352916">
        <w:rPr>
          <w:rFonts w:ascii="Arial" w:hAnsi="Arial" w:cs="Arial"/>
        </w:rPr>
        <w:t xml:space="preserve">is a way to prove that someone actually sent the message, </w:t>
      </w:r>
      <w:r w:rsidR="00AD2752" w:rsidRPr="00352916">
        <w:rPr>
          <w:rFonts w:ascii="Arial" w:hAnsi="Arial" w:cs="Arial"/>
        </w:rPr>
        <w:t xml:space="preserve">essentially ensuring that someone that sends a message can’t deny it later because they are the one that had the private key. </w:t>
      </w:r>
      <w:r w:rsidR="00B760CB" w:rsidRPr="00352916">
        <w:rPr>
          <w:rFonts w:ascii="Arial" w:hAnsi="Arial" w:cs="Arial"/>
        </w:rPr>
        <w:t xml:space="preserve"> These functions are the cornerstone</w:t>
      </w:r>
      <w:r w:rsidR="007057FF" w:rsidRPr="00352916">
        <w:rPr>
          <w:rFonts w:ascii="Arial" w:hAnsi="Arial" w:cs="Arial"/>
        </w:rPr>
        <w:t xml:space="preserve"> of secure digital communication.</w:t>
      </w:r>
    </w:p>
    <w:p w14:paraId="3D68A4DB" w14:textId="77777777" w:rsidR="003D0DEF" w:rsidRPr="00352916" w:rsidRDefault="00540E27" w:rsidP="0036797A">
      <w:pPr>
        <w:rPr>
          <w:rFonts w:ascii="Arial" w:hAnsi="Arial" w:cs="Arial"/>
        </w:rPr>
      </w:pPr>
      <w:r w:rsidRPr="00352916">
        <w:rPr>
          <w:rFonts w:ascii="Arial" w:hAnsi="Arial" w:cs="Arial"/>
        </w:rPr>
        <w:t xml:space="preserve">A digital signature is composed of two important mechanisms, a private key and a public key, </w:t>
      </w:r>
      <w:r w:rsidR="00C46B15" w:rsidRPr="00352916">
        <w:rPr>
          <w:rFonts w:ascii="Arial" w:hAnsi="Arial" w:cs="Arial"/>
        </w:rPr>
        <w:t>both generated by the sender of the message</w:t>
      </w:r>
      <w:r w:rsidR="0098347D" w:rsidRPr="00352916">
        <w:rPr>
          <w:rFonts w:ascii="Arial" w:hAnsi="Arial" w:cs="Arial"/>
        </w:rPr>
        <w:t xml:space="preserve">, with the public key available for anyone that wants to view it. </w:t>
      </w:r>
    </w:p>
    <w:p w14:paraId="6707F853" w14:textId="5EDF73C1" w:rsidR="00AD2752" w:rsidRPr="00352916" w:rsidRDefault="00071D87" w:rsidP="003D0DEF">
      <w:pPr>
        <w:ind w:firstLine="720"/>
        <w:rPr>
          <w:rFonts w:ascii="Arial" w:hAnsi="Arial" w:cs="Arial"/>
        </w:rPr>
      </w:pPr>
      <w:r w:rsidRPr="00352916">
        <w:rPr>
          <w:rFonts w:ascii="Arial" w:hAnsi="Arial" w:cs="Arial"/>
        </w:rPr>
        <w:t xml:space="preserve">Traditionally, </w:t>
      </w:r>
      <w:r w:rsidR="00E36B84" w:rsidRPr="00352916">
        <w:rPr>
          <w:rFonts w:ascii="Arial" w:hAnsi="Arial" w:cs="Arial"/>
        </w:rPr>
        <w:t xml:space="preserve">the private </w:t>
      </w:r>
      <w:r w:rsidR="00D30B3C" w:rsidRPr="00352916">
        <w:rPr>
          <w:rFonts w:ascii="Arial" w:hAnsi="Arial" w:cs="Arial"/>
        </w:rPr>
        <w:t>and public keys are generated</w:t>
      </w:r>
      <w:r w:rsidR="0016763B" w:rsidRPr="00352916">
        <w:rPr>
          <w:rFonts w:ascii="Arial" w:hAnsi="Arial" w:cs="Arial"/>
        </w:rPr>
        <w:t xml:space="preserve"> with algorithms such as </w:t>
      </w:r>
      <w:r w:rsidR="001F4438" w:rsidRPr="00352916">
        <w:rPr>
          <w:rFonts w:ascii="Arial" w:hAnsi="Arial" w:cs="Arial"/>
        </w:rPr>
        <w:t>Rivest-Shamir-Adleman (RSA)</w:t>
      </w:r>
      <w:r w:rsidR="00AD3126" w:rsidRPr="00352916">
        <w:rPr>
          <w:rFonts w:ascii="Arial" w:hAnsi="Arial" w:cs="Arial"/>
        </w:rPr>
        <w:t xml:space="preserve"> or Elliptic Curve Cryptography (ECC)</w:t>
      </w:r>
      <w:r w:rsidR="003F69D0" w:rsidRPr="00352916">
        <w:rPr>
          <w:rFonts w:ascii="Arial" w:hAnsi="Arial" w:cs="Arial"/>
        </w:rPr>
        <w:t xml:space="preserve">. </w:t>
      </w:r>
      <w:r w:rsidR="00CF465E" w:rsidRPr="00352916">
        <w:rPr>
          <w:rFonts w:ascii="Arial" w:hAnsi="Arial" w:cs="Arial"/>
        </w:rPr>
        <w:t xml:space="preserve">In RSA, the private key </w:t>
      </w:r>
      <w:r w:rsidR="00855F8D" w:rsidRPr="00352916">
        <w:rPr>
          <w:rFonts w:ascii="Arial" w:hAnsi="Arial" w:cs="Arial"/>
        </w:rPr>
        <w:t>consists</w:t>
      </w:r>
      <w:r w:rsidR="00CF465E" w:rsidRPr="00352916">
        <w:rPr>
          <w:rFonts w:ascii="Arial" w:hAnsi="Arial" w:cs="Arial"/>
        </w:rPr>
        <w:t xml:space="preserve"> of two large prime numbers an</w:t>
      </w:r>
      <w:r w:rsidR="001F5857" w:rsidRPr="00352916">
        <w:rPr>
          <w:rFonts w:ascii="Arial" w:hAnsi="Arial" w:cs="Arial"/>
        </w:rPr>
        <w:t>d the sender encrypts either the message of a hash</w:t>
      </w:r>
      <w:r w:rsidR="00362F4B" w:rsidRPr="00352916">
        <w:rPr>
          <w:rFonts w:ascii="Arial" w:hAnsi="Arial" w:cs="Arial"/>
        </w:rPr>
        <w:t xml:space="preserve"> (summary)</w:t>
      </w:r>
      <w:r w:rsidR="001F5857" w:rsidRPr="00352916">
        <w:rPr>
          <w:rFonts w:ascii="Arial" w:hAnsi="Arial" w:cs="Arial"/>
        </w:rPr>
        <w:t xml:space="preserve"> of the message</w:t>
      </w:r>
      <w:r w:rsidR="007A7E8D" w:rsidRPr="00352916">
        <w:rPr>
          <w:rFonts w:ascii="Arial" w:hAnsi="Arial" w:cs="Arial"/>
        </w:rPr>
        <w:t xml:space="preserve">. The public key has a </w:t>
      </w:r>
      <w:r w:rsidR="00FC75E5" w:rsidRPr="00352916">
        <w:rPr>
          <w:rFonts w:ascii="Arial" w:hAnsi="Arial" w:cs="Arial"/>
        </w:rPr>
        <w:t>mathematical</w:t>
      </w:r>
      <w:ins w:id="0" w:author="Microsoft Word" w:date="2024-09-16T16:12:00Z" w16du:dateUtc="2024-09-16T20:12:00Z">
        <w:r w:rsidR="00FC75E5" w:rsidRPr="00352916">
          <w:rPr>
            <w:rFonts w:ascii="Arial" w:hAnsi="Arial" w:cs="Arial"/>
          </w:rPr>
          <w:t xml:space="preserve"> </w:t>
        </w:r>
      </w:ins>
      <w:r w:rsidR="00103516" w:rsidRPr="00352916">
        <w:rPr>
          <w:rFonts w:ascii="Arial" w:hAnsi="Arial" w:cs="Arial"/>
        </w:rPr>
        <w:t xml:space="preserve">relationship to both these prime </w:t>
      </w:r>
      <w:r w:rsidR="00DB66F4" w:rsidRPr="00352916">
        <w:rPr>
          <w:rFonts w:ascii="Arial" w:hAnsi="Arial" w:cs="Arial"/>
        </w:rPr>
        <w:t>numbers</w:t>
      </w:r>
      <w:r w:rsidR="00103516" w:rsidRPr="00352916">
        <w:rPr>
          <w:rFonts w:ascii="Arial" w:hAnsi="Arial" w:cs="Arial"/>
        </w:rPr>
        <w:t>.</w:t>
      </w:r>
      <w:r w:rsidR="00F21CCD" w:rsidRPr="00352916">
        <w:rPr>
          <w:rFonts w:ascii="Arial" w:hAnsi="Arial" w:cs="Arial"/>
        </w:rPr>
        <w:t xml:space="preserve"> Because factoring very large prime numbers is</w:t>
      </w:r>
      <w:r w:rsidR="004B2073" w:rsidRPr="00352916">
        <w:rPr>
          <w:rFonts w:ascii="Arial" w:hAnsi="Arial" w:cs="Arial"/>
        </w:rPr>
        <w:t xml:space="preserve"> unrealistic for a modern computer, </w:t>
      </w:r>
      <w:r w:rsidR="00EB5552" w:rsidRPr="00352916">
        <w:rPr>
          <w:rFonts w:ascii="Arial" w:hAnsi="Arial" w:cs="Arial"/>
        </w:rPr>
        <w:t>this algorithm ensures that the encryption remains secure.</w:t>
      </w:r>
      <w:r w:rsidR="00F21CCD" w:rsidRPr="00352916">
        <w:rPr>
          <w:rFonts w:ascii="Arial" w:hAnsi="Arial" w:cs="Arial"/>
        </w:rPr>
        <w:t xml:space="preserve"> </w:t>
      </w:r>
      <w:r w:rsidR="00103516" w:rsidRPr="00352916">
        <w:rPr>
          <w:rFonts w:ascii="Arial" w:hAnsi="Arial" w:cs="Arial"/>
        </w:rPr>
        <w:t xml:space="preserve"> </w:t>
      </w:r>
      <w:r w:rsidR="00BE05A3" w:rsidRPr="00352916">
        <w:rPr>
          <w:rFonts w:ascii="Arial" w:hAnsi="Arial" w:cs="Arial"/>
        </w:rPr>
        <w:t>In ECC, the private key is</w:t>
      </w:r>
      <w:r w:rsidR="00B87E1A" w:rsidRPr="00352916">
        <w:rPr>
          <w:rFonts w:ascii="Arial" w:hAnsi="Arial" w:cs="Arial"/>
        </w:rPr>
        <w:t xml:space="preserve"> a randomly chosen number and the public key is</w:t>
      </w:r>
      <w:r w:rsidR="00BE05A3" w:rsidRPr="00352916">
        <w:rPr>
          <w:rFonts w:ascii="Arial" w:hAnsi="Arial" w:cs="Arial"/>
        </w:rPr>
        <w:t xml:space="preserve"> </w:t>
      </w:r>
      <w:r w:rsidR="0093500A" w:rsidRPr="00352916">
        <w:rPr>
          <w:rFonts w:ascii="Arial" w:hAnsi="Arial" w:cs="Arial"/>
        </w:rPr>
        <w:t>created by solving the Elliptic Curve Discrete Logarithm Problem</w:t>
      </w:r>
      <w:r w:rsidR="005B235B" w:rsidRPr="00352916">
        <w:rPr>
          <w:rFonts w:ascii="Arial" w:hAnsi="Arial" w:cs="Arial"/>
        </w:rPr>
        <w:t xml:space="preserve"> to generate a number. The public key in ECC is linked to the private key.</w:t>
      </w:r>
      <w:r w:rsidR="00205BA1" w:rsidRPr="00352916">
        <w:rPr>
          <w:rFonts w:ascii="Arial" w:hAnsi="Arial" w:cs="Arial"/>
        </w:rPr>
        <w:t xml:space="preserve"> While ECC offers smaller key sizes</w:t>
      </w:r>
      <w:r w:rsidR="00344CAE" w:rsidRPr="00352916">
        <w:rPr>
          <w:rFonts w:ascii="Arial" w:hAnsi="Arial" w:cs="Arial"/>
        </w:rPr>
        <w:t xml:space="preserve"> than RSA (thereby making it a more efficient algorithm), </w:t>
      </w:r>
      <w:r w:rsidR="009405A0" w:rsidRPr="00352916">
        <w:rPr>
          <w:rFonts w:ascii="Arial" w:hAnsi="Arial" w:cs="Arial"/>
        </w:rPr>
        <w:t>i</w:t>
      </w:r>
      <w:r w:rsidR="00344CAE" w:rsidRPr="00352916">
        <w:rPr>
          <w:rFonts w:ascii="Arial" w:hAnsi="Arial" w:cs="Arial"/>
        </w:rPr>
        <w:t xml:space="preserve">t’s still vulnerable to </w:t>
      </w:r>
      <w:r w:rsidR="009405A0" w:rsidRPr="00352916">
        <w:rPr>
          <w:rFonts w:ascii="Arial" w:hAnsi="Arial" w:cs="Arial"/>
        </w:rPr>
        <w:t xml:space="preserve">a quantum attack </w:t>
      </w:r>
      <w:r w:rsidR="0098594A" w:rsidRPr="00352916">
        <w:rPr>
          <w:rFonts w:ascii="Arial" w:hAnsi="Arial" w:cs="Arial"/>
        </w:rPr>
        <w:t>with something like Shor’s algorithm</w:t>
      </w:r>
      <w:r w:rsidR="008C5CBD" w:rsidRPr="00352916">
        <w:rPr>
          <w:rFonts w:ascii="Arial" w:hAnsi="Arial" w:cs="Arial"/>
        </w:rPr>
        <w:t xml:space="preserve"> able to solve the discrete logarithm problem at the center of </w:t>
      </w:r>
      <w:r w:rsidR="00F14A54" w:rsidRPr="00352916">
        <w:rPr>
          <w:rFonts w:ascii="Arial" w:hAnsi="Arial" w:cs="Arial"/>
        </w:rPr>
        <w:t>its security</w:t>
      </w:r>
      <w:r w:rsidR="0098594A" w:rsidRPr="00352916">
        <w:rPr>
          <w:rFonts w:ascii="Arial" w:hAnsi="Arial" w:cs="Arial"/>
        </w:rPr>
        <w:t xml:space="preserve">. </w:t>
      </w:r>
      <w:r w:rsidR="00967A75" w:rsidRPr="00352916">
        <w:rPr>
          <w:rFonts w:ascii="Arial" w:hAnsi="Arial" w:cs="Arial"/>
        </w:rPr>
        <w:t>So,</w:t>
      </w:r>
      <w:r w:rsidR="00F14A54" w:rsidRPr="00352916">
        <w:rPr>
          <w:rFonts w:ascii="Arial" w:hAnsi="Arial" w:cs="Arial"/>
        </w:rPr>
        <w:t xml:space="preserve"> as technical advances in quantum computing become closer to reality,</w:t>
      </w:r>
      <w:r w:rsidR="00967A75" w:rsidRPr="00352916">
        <w:rPr>
          <w:rFonts w:ascii="Arial" w:hAnsi="Arial" w:cs="Arial"/>
        </w:rPr>
        <w:t xml:space="preserve"> there is a need for </w:t>
      </w:r>
      <w:r w:rsidR="00DB66F4" w:rsidRPr="00352916">
        <w:rPr>
          <w:rFonts w:ascii="Arial" w:hAnsi="Arial" w:cs="Arial"/>
        </w:rPr>
        <w:t>algorithms</w:t>
      </w:r>
      <w:r w:rsidR="00967A75" w:rsidRPr="00352916">
        <w:rPr>
          <w:rFonts w:ascii="Arial" w:hAnsi="Arial" w:cs="Arial"/>
        </w:rPr>
        <w:t xml:space="preserve"> that are </w:t>
      </w:r>
      <w:r w:rsidR="0056204C" w:rsidRPr="00352916">
        <w:rPr>
          <w:rFonts w:ascii="Arial" w:hAnsi="Arial" w:cs="Arial"/>
        </w:rPr>
        <w:t>quantum resistant</w:t>
      </w:r>
      <w:r w:rsidR="00967A75" w:rsidRPr="00352916">
        <w:rPr>
          <w:rFonts w:ascii="Arial" w:hAnsi="Arial" w:cs="Arial"/>
        </w:rPr>
        <w:t xml:space="preserve">. </w:t>
      </w:r>
    </w:p>
    <w:p w14:paraId="46766261" w14:textId="77777777" w:rsidR="00622DE9" w:rsidRPr="00352916" w:rsidRDefault="00967A75" w:rsidP="0036797A">
      <w:pPr>
        <w:rPr>
          <w:rFonts w:ascii="Arial" w:hAnsi="Arial" w:cs="Arial"/>
        </w:rPr>
      </w:pPr>
      <w:r w:rsidRPr="00352916">
        <w:rPr>
          <w:rFonts w:ascii="Arial" w:hAnsi="Arial" w:cs="Arial"/>
        </w:rPr>
        <w:lastRenderedPageBreak/>
        <w:tab/>
        <w:t xml:space="preserve">One </w:t>
      </w:r>
      <w:r w:rsidR="009717A4" w:rsidRPr="00352916">
        <w:rPr>
          <w:rFonts w:ascii="Arial" w:hAnsi="Arial" w:cs="Arial"/>
        </w:rPr>
        <w:t>promising approach to a quantum resistant cryptography scheme</w:t>
      </w:r>
      <w:r w:rsidRPr="00352916">
        <w:rPr>
          <w:rFonts w:ascii="Arial" w:hAnsi="Arial" w:cs="Arial"/>
        </w:rPr>
        <w:t xml:space="preserve"> comes in the form of what is called isogeny-based cryptography. An isogeny is a </w:t>
      </w:r>
      <w:r w:rsidR="0078089C" w:rsidRPr="00352916">
        <w:rPr>
          <w:rFonts w:ascii="Arial" w:hAnsi="Arial" w:cs="Arial"/>
        </w:rPr>
        <w:t>special function</w:t>
      </w:r>
      <w:r w:rsidR="00EF5D8C" w:rsidRPr="00352916">
        <w:rPr>
          <w:rFonts w:ascii="Arial" w:hAnsi="Arial" w:cs="Arial"/>
        </w:rPr>
        <w:t xml:space="preserve"> (essentially a map)</w:t>
      </w:r>
      <w:r w:rsidR="0078089C" w:rsidRPr="00352916">
        <w:rPr>
          <w:rFonts w:ascii="Arial" w:hAnsi="Arial" w:cs="Arial"/>
        </w:rPr>
        <w:t xml:space="preserve"> that </w:t>
      </w:r>
      <w:r w:rsidR="00B34407" w:rsidRPr="00352916">
        <w:rPr>
          <w:rFonts w:ascii="Arial" w:hAnsi="Arial" w:cs="Arial"/>
        </w:rPr>
        <w:t>connects elliptical curves</w:t>
      </w:r>
      <w:r w:rsidR="00EF5D8C" w:rsidRPr="00352916">
        <w:rPr>
          <w:rFonts w:ascii="Arial" w:hAnsi="Arial" w:cs="Arial"/>
        </w:rPr>
        <w:t xml:space="preserve"> while preserving their group structure</w:t>
      </w:r>
      <w:r w:rsidR="00611303" w:rsidRPr="00352916">
        <w:rPr>
          <w:rFonts w:ascii="Arial" w:hAnsi="Arial" w:cs="Arial"/>
        </w:rPr>
        <w:t>. Multiple points from the first curve can map to a single point on the target curve</w:t>
      </w:r>
      <w:r w:rsidR="00113D03" w:rsidRPr="00352916">
        <w:rPr>
          <w:rFonts w:ascii="Arial" w:hAnsi="Arial" w:cs="Arial"/>
        </w:rPr>
        <w:t xml:space="preserve"> depending on the degree of the isogeny, </w:t>
      </w:r>
      <w:r w:rsidR="0046784C" w:rsidRPr="00352916">
        <w:rPr>
          <w:rFonts w:ascii="Arial" w:hAnsi="Arial" w:cs="Arial"/>
        </w:rPr>
        <w:t>but an isogeny must be surjective</w:t>
      </w:r>
      <w:r w:rsidR="00F55C87" w:rsidRPr="00352916">
        <w:rPr>
          <w:rFonts w:ascii="Arial" w:hAnsi="Arial" w:cs="Arial"/>
        </w:rPr>
        <w:t xml:space="preserve">. </w:t>
      </w:r>
      <w:r w:rsidR="003A783D" w:rsidRPr="00352916">
        <w:rPr>
          <w:rFonts w:ascii="Arial" w:hAnsi="Arial" w:cs="Arial"/>
        </w:rPr>
        <w:t>Isogenies are useful in cryptography because</w:t>
      </w:r>
      <w:r w:rsidR="00F0002D" w:rsidRPr="00352916">
        <w:rPr>
          <w:rFonts w:ascii="Arial" w:hAnsi="Arial" w:cs="Arial"/>
        </w:rPr>
        <w:t xml:space="preserve"> computing one</w:t>
      </w:r>
      <w:r w:rsidR="00D53E6A" w:rsidRPr="00352916">
        <w:rPr>
          <w:rFonts w:ascii="Arial" w:hAnsi="Arial" w:cs="Arial"/>
        </w:rPr>
        <w:t xml:space="preserve"> at random</w:t>
      </w:r>
      <w:r w:rsidR="00F0002D" w:rsidRPr="00352916">
        <w:rPr>
          <w:rFonts w:ascii="Arial" w:hAnsi="Arial" w:cs="Arial"/>
        </w:rPr>
        <w:t xml:space="preserve"> can be very complicated</w:t>
      </w:r>
      <w:r w:rsidR="000D0183" w:rsidRPr="00352916">
        <w:rPr>
          <w:rFonts w:ascii="Arial" w:hAnsi="Arial" w:cs="Arial"/>
        </w:rPr>
        <w:t>,</w:t>
      </w:r>
      <w:r w:rsidR="001B5744" w:rsidRPr="00352916">
        <w:rPr>
          <w:rFonts w:ascii="Arial" w:hAnsi="Arial" w:cs="Arial"/>
        </w:rPr>
        <w:t xml:space="preserve"> and</w:t>
      </w:r>
      <w:r w:rsidR="0056204C" w:rsidRPr="00352916">
        <w:rPr>
          <w:rFonts w:ascii="Arial" w:hAnsi="Arial" w:cs="Arial"/>
        </w:rPr>
        <w:t>, importantly, virtually</w:t>
      </w:r>
      <w:r w:rsidR="004D3FC1" w:rsidRPr="00352916">
        <w:rPr>
          <w:rFonts w:ascii="Arial" w:hAnsi="Arial" w:cs="Arial"/>
        </w:rPr>
        <w:t xml:space="preserve"> impossible to reverse</w:t>
      </w:r>
      <w:r w:rsidR="0056204C" w:rsidRPr="00352916">
        <w:rPr>
          <w:rFonts w:ascii="Arial" w:hAnsi="Arial" w:cs="Arial"/>
        </w:rPr>
        <w:t xml:space="preserve"> the process</w:t>
      </w:r>
      <w:r w:rsidR="00940E24" w:rsidRPr="00352916">
        <w:rPr>
          <w:rFonts w:ascii="Arial" w:hAnsi="Arial" w:cs="Arial"/>
        </w:rPr>
        <w:t xml:space="preserve"> even for a quantum computer</w:t>
      </w:r>
      <w:r w:rsidR="004D3FC1" w:rsidRPr="00352916">
        <w:rPr>
          <w:rFonts w:ascii="Arial" w:hAnsi="Arial" w:cs="Arial"/>
        </w:rPr>
        <w:t>,</w:t>
      </w:r>
      <w:r w:rsidR="000D0183" w:rsidRPr="00352916">
        <w:rPr>
          <w:rFonts w:ascii="Arial" w:hAnsi="Arial" w:cs="Arial"/>
        </w:rPr>
        <w:t xml:space="preserve"> which is why it is deemed to</w:t>
      </w:r>
      <w:r w:rsidR="00D26CA0" w:rsidRPr="00352916">
        <w:rPr>
          <w:rFonts w:ascii="Arial" w:hAnsi="Arial" w:cs="Arial"/>
        </w:rPr>
        <w:t xml:space="preserve"> be</w:t>
      </w:r>
      <w:r w:rsidR="000D0183" w:rsidRPr="00352916">
        <w:rPr>
          <w:rFonts w:ascii="Arial" w:hAnsi="Arial" w:cs="Arial"/>
        </w:rPr>
        <w:t xml:space="preserve"> </w:t>
      </w:r>
      <w:r w:rsidR="004A4AB1" w:rsidRPr="00352916">
        <w:rPr>
          <w:rFonts w:ascii="Arial" w:hAnsi="Arial" w:cs="Arial"/>
        </w:rPr>
        <w:t>quantum-resistant.</w:t>
      </w:r>
      <w:r w:rsidR="00432C5D" w:rsidRPr="00352916">
        <w:rPr>
          <w:rFonts w:ascii="Arial" w:hAnsi="Arial" w:cs="Arial"/>
        </w:rPr>
        <w:t xml:space="preserve"> </w:t>
      </w:r>
    </w:p>
    <w:p w14:paraId="593B1EF5" w14:textId="30655218" w:rsidR="005F7FD4" w:rsidRPr="00352916" w:rsidRDefault="005F7FD4" w:rsidP="0036797A">
      <w:pPr>
        <w:rPr>
          <w:rFonts w:ascii="Arial" w:hAnsi="Arial" w:cs="Arial"/>
        </w:rPr>
      </w:pPr>
      <w:r w:rsidRPr="00352916">
        <w:rPr>
          <w:rFonts w:ascii="Arial" w:hAnsi="Arial" w:cs="Arial"/>
        </w:rPr>
        <w:tab/>
      </w:r>
      <w:r w:rsidR="004722BF" w:rsidRPr="00352916">
        <w:rPr>
          <w:rFonts w:ascii="Arial" w:hAnsi="Arial" w:cs="Arial"/>
        </w:rPr>
        <w:t xml:space="preserve">There are many types of isogeny-based cryptography schemes, including </w:t>
      </w:r>
      <w:proofErr w:type="spellStart"/>
      <w:r w:rsidR="002132E8" w:rsidRPr="00352916">
        <w:rPr>
          <w:rFonts w:ascii="Arial" w:hAnsi="Arial" w:cs="Arial"/>
        </w:rPr>
        <w:t>Supersingular</w:t>
      </w:r>
      <w:proofErr w:type="spellEnd"/>
      <w:r w:rsidR="002132E8" w:rsidRPr="00352916">
        <w:rPr>
          <w:rFonts w:ascii="Arial" w:hAnsi="Arial" w:cs="Arial"/>
        </w:rPr>
        <w:t xml:space="preserve"> </w:t>
      </w:r>
      <w:r w:rsidR="00DC4095" w:rsidRPr="00352916">
        <w:rPr>
          <w:rFonts w:ascii="Arial" w:hAnsi="Arial" w:cs="Arial"/>
        </w:rPr>
        <w:t>Isogeny Diffie-Hellman (a key exchange protocol</w:t>
      </w:r>
      <w:r w:rsidR="003311D7" w:rsidRPr="00352916">
        <w:rPr>
          <w:rFonts w:ascii="Arial" w:hAnsi="Arial" w:cs="Arial"/>
        </w:rPr>
        <w:t xml:space="preserve"> that builds upon classical Diffie-Hellman, but incorporating points on the </w:t>
      </w:r>
      <w:r w:rsidR="005E7D33" w:rsidRPr="00352916">
        <w:rPr>
          <w:rFonts w:ascii="Arial" w:hAnsi="Arial" w:cs="Arial"/>
        </w:rPr>
        <w:t xml:space="preserve">elliptical curves to compute a shared secret) and </w:t>
      </w:r>
      <w:proofErr w:type="spellStart"/>
      <w:r w:rsidR="005E7D33" w:rsidRPr="00352916">
        <w:rPr>
          <w:rFonts w:ascii="Arial" w:hAnsi="Arial" w:cs="Arial"/>
        </w:rPr>
        <w:t>Supersingular</w:t>
      </w:r>
      <w:proofErr w:type="spellEnd"/>
      <w:r w:rsidR="005E7D33" w:rsidRPr="00352916">
        <w:rPr>
          <w:rFonts w:ascii="Arial" w:hAnsi="Arial" w:cs="Arial"/>
        </w:rPr>
        <w:t xml:space="preserve"> Isogeny Key</w:t>
      </w:r>
      <w:r w:rsidR="007B5395" w:rsidRPr="00352916">
        <w:rPr>
          <w:rFonts w:ascii="Arial" w:hAnsi="Arial" w:cs="Arial"/>
        </w:rPr>
        <w:t xml:space="preserve"> Encapsulation (a </w:t>
      </w:r>
      <w:r w:rsidR="00900F2E" w:rsidRPr="00352916">
        <w:rPr>
          <w:rFonts w:ascii="Arial" w:hAnsi="Arial" w:cs="Arial"/>
        </w:rPr>
        <w:t>key encapsulation scheme that actually builds on SIDH</w:t>
      </w:r>
      <w:r w:rsidR="00DB7CEE" w:rsidRPr="00352916">
        <w:rPr>
          <w:rFonts w:ascii="Arial" w:hAnsi="Arial" w:cs="Arial"/>
        </w:rPr>
        <w:t xml:space="preserve"> by using a key encapsulation mechanism)</w:t>
      </w:r>
      <w:r w:rsidR="009033B1" w:rsidRPr="00352916">
        <w:rPr>
          <w:rFonts w:ascii="Arial" w:hAnsi="Arial" w:cs="Arial"/>
        </w:rPr>
        <w:t xml:space="preserve">. These algorithms, like most isogeny-based algorithms, </w:t>
      </w:r>
      <w:r w:rsidR="001635D9" w:rsidRPr="00352916">
        <w:rPr>
          <w:rFonts w:ascii="Arial" w:hAnsi="Arial" w:cs="Arial"/>
        </w:rPr>
        <w:t xml:space="preserve">have </w:t>
      </w:r>
      <w:r w:rsidR="00164133" w:rsidRPr="00352916">
        <w:rPr>
          <w:rFonts w:ascii="Arial" w:hAnsi="Arial" w:cs="Arial"/>
        </w:rPr>
        <w:t>small key sizes</w:t>
      </w:r>
      <w:r w:rsidR="00756C8C" w:rsidRPr="00352916">
        <w:rPr>
          <w:rFonts w:ascii="Arial" w:hAnsi="Arial" w:cs="Arial"/>
        </w:rPr>
        <w:t xml:space="preserve"> when compared to other quantum-resistant </w:t>
      </w:r>
      <w:r w:rsidR="00934D25" w:rsidRPr="00352916">
        <w:rPr>
          <w:rFonts w:ascii="Arial" w:hAnsi="Arial" w:cs="Arial"/>
        </w:rPr>
        <w:t>algorithms</w:t>
      </w:r>
      <w:r w:rsidR="002D288F" w:rsidRPr="00352916">
        <w:rPr>
          <w:rFonts w:ascii="Arial" w:hAnsi="Arial" w:cs="Arial"/>
        </w:rPr>
        <w:t xml:space="preserve">, and, at least in theory, they should be secure and efficient. However, both have been broken already by </w:t>
      </w:r>
      <w:r w:rsidR="00934D25" w:rsidRPr="00352916">
        <w:rPr>
          <w:rFonts w:ascii="Arial" w:hAnsi="Arial" w:cs="Arial"/>
        </w:rPr>
        <w:t xml:space="preserve">modern attacks that have shown weaknesses in their general structures. </w:t>
      </w:r>
    </w:p>
    <w:p w14:paraId="68C51C3B" w14:textId="4329343E" w:rsidR="00967A75" w:rsidRPr="00352916" w:rsidRDefault="00D5307D" w:rsidP="00622DE9">
      <w:pPr>
        <w:ind w:firstLine="720"/>
        <w:rPr>
          <w:rFonts w:ascii="Arial" w:hAnsi="Arial" w:cs="Arial"/>
        </w:rPr>
      </w:pPr>
      <w:r w:rsidRPr="00352916">
        <w:rPr>
          <w:rFonts w:ascii="Arial" w:hAnsi="Arial" w:cs="Arial"/>
        </w:rPr>
        <w:t>While these algorithms have their own merits and shortcomings</w:t>
      </w:r>
      <w:r w:rsidR="00717825" w:rsidRPr="00352916">
        <w:rPr>
          <w:rFonts w:ascii="Arial" w:hAnsi="Arial" w:cs="Arial"/>
        </w:rPr>
        <w:t xml:space="preserve">, this paper will discuss in detail </w:t>
      </w:r>
      <w:proofErr w:type="spellStart"/>
      <w:r w:rsidR="00717825" w:rsidRPr="00352916">
        <w:rPr>
          <w:rFonts w:ascii="Arial" w:hAnsi="Arial" w:cs="Arial"/>
        </w:rPr>
        <w:t>a</w:t>
      </w:r>
      <w:proofErr w:type="spellEnd"/>
      <w:r w:rsidR="001861DC" w:rsidRPr="00352916">
        <w:rPr>
          <w:rFonts w:ascii="Arial" w:hAnsi="Arial" w:cs="Arial"/>
        </w:rPr>
        <w:t xml:space="preserve"> robust and promising new</w:t>
      </w:r>
      <w:r w:rsidR="00774147" w:rsidRPr="00352916">
        <w:rPr>
          <w:rFonts w:ascii="Arial" w:hAnsi="Arial" w:cs="Arial"/>
        </w:rPr>
        <w:t xml:space="preserve"> algorithm called </w:t>
      </w:r>
      <w:proofErr w:type="spellStart"/>
      <w:r w:rsidR="00432C5D" w:rsidRPr="00352916">
        <w:rPr>
          <w:rFonts w:ascii="Arial" w:hAnsi="Arial" w:cs="Arial"/>
        </w:rPr>
        <w:t>SQI</w:t>
      </w:r>
      <w:r w:rsidR="00432C5D" w:rsidRPr="00352916">
        <w:rPr>
          <w:rFonts w:ascii="Arial" w:hAnsi="Arial" w:cs="Arial"/>
          <w:vertAlign w:val="subscript"/>
        </w:rPr>
        <w:t>sign</w:t>
      </w:r>
      <w:r w:rsidR="00362BD0" w:rsidRPr="00352916">
        <w:rPr>
          <w:rFonts w:ascii="Arial" w:hAnsi="Arial" w:cs="Arial"/>
        </w:rPr>
        <w:t>,a</w:t>
      </w:r>
      <w:proofErr w:type="spellEnd"/>
      <w:r w:rsidR="00362BD0" w:rsidRPr="00352916">
        <w:rPr>
          <w:rFonts w:ascii="Arial" w:hAnsi="Arial" w:cs="Arial"/>
        </w:rPr>
        <w:t xml:space="preserve"> digital signature scheme</w:t>
      </w:r>
      <w:r w:rsidR="00774147" w:rsidRPr="00352916">
        <w:rPr>
          <w:rFonts w:ascii="Arial" w:hAnsi="Arial" w:cs="Arial"/>
          <w:vertAlign w:val="subscript"/>
        </w:rPr>
        <w:t xml:space="preserve"> </w:t>
      </w:r>
      <w:r w:rsidR="00774147" w:rsidRPr="00352916">
        <w:rPr>
          <w:rFonts w:ascii="Arial" w:hAnsi="Arial" w:cs="Arial"/>
        </w:rPr>
        <w:t xml:space="preserve">which </w:t>
      </w:r>
      <w:r w:rsidR="000D6720" w:rsidRPr="00352916">
        <w:rPr>
          <w:rFonts w:ascii="Arial" w:hAnsi="Arial" w:cs="Arial"/>
        </w:rPr>
        <w:t>relies on</w:t>
      </w:r>
      <w:r w:rsidR="00432C5D" w:rsidRPr="00352916">
        <w:rPr>
          <w:rFonts w:ascii="Arial" w:hAnsi="Arial" w:cs="Arial"/>
        </w:rPr>
        <w:t xml:space="preserve"> </w:t>
      </w:r>
      <w:r w:rsidR="006E036A" w:rsidRPr="00352916">
        <w:rPr>
          <w:rFonts w:ascii="Arial" w:hAnsi="Arial" w:cs="Arial"/>
        </w:rPr>
        <w:t xml:space="preserve">what’s known as </w:t>
      </w:r>
      <w:proofErr w:type="spellStart"/>
      <w:r w:rsidR="00351C3B" w:rsidRPr="00352916">
        <w:rPr>
          <w:rFonts w:ascii="Arial" w:hAnsi="Arial" w:cs="Arial"/>
        </w:rPr>
        <w:t>supersingular</w:t>
      </w:r>
      <w:proofErr w:type="spellEnd"/>
      <w:r w:rsidR="0088146C" w:rsidRPr="00352916">
        <w:rPr>
          <w:rFonts w:ascii="Arial" w:hAnsi="Arial" w:cs="Arial"/>
        </w:rPr>
        <w:t xml:space="preserve"> elliptical curves</w:t>
      </w:r>
      <w:r w:rsidR="00811CF6" w:rsidRPr="00352916">
        <w:rPr>
          <w:rFonts w:ascii="Arial" w:hAnsi="Arial" w:cs="Arial"/>
        </w:rPr>
        <w:t>,</w:t>
      </w:r>
      <w:r w:rsidR="00856717" w:rsidRPr="00352916">
        <w:rPr>
          <w:rFonts w:ascii="Arial" w:hAnsi="Arial" w:cs="Arial"/>
        </w:rPr>
        <w:t xml:space="preserve"> which </w:t>
      </w:r>
      <w:r w:rsidR="00811CF6" w:rsidRPr="00352916">
        <w:rPr>
          <w:rFonts w:ascii="Arial" w:hAnsi="Arial" w:cs="Arial"/>
        </w:rPr>
        <w:t>are</w:t>
      </w:r>
      <w:r w:rsidR="00586751" w:rsidRPr="00352916">
        <w:rPr>
          <w:rFonts w:ascii="Arial" w:hAnsi="Arial" w:cs="Arial"/>
        </w:rPr>
        <w:t xml:space="preserve"> elliptical curve</w:t>
      </w:r>
      <w:r w:rsidR="00811CF6" w:rsidRPr="00352916">
        <w:rPr>
          <w:rFonts w:ascii="Arial" w:hAnsi="Arial" w:cs="Arial"/>
        </w:rPr>
        <w:t>s</w:t>
      </w:r>
      <w:r w:rsidR="00586751" w:rsidRPr="00352916">
        <w:rPr>
          <w:rFonts w:ascii="Arial" w:hAnsi="Arial" w:cs="Arial"/>
        </w:rPr>
        <w:t xml:space="preserve"> with</w:t>
      </w:r>
      <w:r w:rsidR="00856717" w:rsidRPr="00352916">
        <w:rPr>
          <w:rFonts w:ascii="Arial" w:hAnsi="Arial" w:cs="Arial"/>
        </w:rPr>
        <w:t xml:space="preserve"> a </w:t>
      </w:r>
      <w:r w:rsidR="0040764D" w:rsidRPr="00352916">
        <w:rPr>
          <w:rFonts w:ascii="Arial" w:hAnsi="Arial" w:cs="Arial"/>
        </w:rPr>
        <w:t>special property where</w:t>
      </w:r>
      <w:r w:rsidR="00E21160" w:rsidRPr="00352916">
        <w:rPr>
          <w:rFonts w:ascii="Arial" w:hAnsi="Arial" w:cs="Arial"/>
        </w:rPr>
        <w:t xml:space="preserve"> </w:t>
      </w:r>
      <w:r w:rsidR="00811CF6" w:rsidRPr="00352916">
        <w:rPr>
          <w:rFonts w:ascii="Arial" w:hAnsi="Arial" w:cs="Arial"/>
        </w:rPr>
        <w:t>their</w:t>
      </w:r>
      <w:r w:rsidR="00E21160" w:rsidRPr="00352916">
        <w:rPr>
          <w:rFonts w:ascii="Arial" w:hAnsi="Arial" w:cs="Arial"/>
        </w:rPr>
        <w:t xml:space="preserve"> associated endomorphic ring</w:t>
      </w:r>
      <w:r w:rsidR="00811CF6" w:rsidRPr="00352916">
        <w:rPr>
          <w:rFonts w:ascii="Arial" w:hAnsi="Arial" w:cs="Arial"/>
        </w:rPr>
        <w:t>s</w:t>
      </w:r>
      <w:r w:rsidR="00E21160" w:rsidRPr="00352916">
        <w:rPr>
          <w:rFonts w:ascii="Arial" w:hAnsi="Arial" w:cs="Arial"/>
        </w:rPr>
        <w:t xml:space="preserve"> </w:t>
      </w:r>
      <w:r w:rsidR="00811CF6" w:rsidRPr="00352916">
        <w:rPr>
          <w:rFonts w:ascii="Arial" w:hAnsi="Arial" w:cs="Arial"/>
        </w:rPr>
        <w:t>are</w:t>
      </w:r>
      <w:r w:rsidR="00E21160" w:rsidRPr="00352916">
        <w:rPr>
          <w:rFonts w:ascii="Arial" w:hAnsi="Arial" w:cs="Arial"/>
        </w:rPr>
        <w:t xml:space="preserve"> a quaternion algebra</w:t>
      </w:r>
      <w:r w:rsidR="0088146C" w:rsidRPr="00352916">
        <w:rPr>
          <w:rFonts w:ascii="Arial" w:hAnsi="Arial" w:cs="Arial"/>
        </w:rPr>
        <w:t>.</w:t>
      </w:r>
      <w:r w:rsidR="009C3456" w:rsidRPr="00352916">
        <w:rPr>
          <w:rFonts w:ascii="Arial" w:hAnsi="Arial" w:cs="Arial"/>
        </w:rPr>
        <w:t xml:space="preserve"> </w:t>
      </w:r>
      <w:r w:rsidR="0088146C" w:rsidRPr="00352916">
        <w:rPr>
          <w:rFonts w:ascii="Arial" w:hAnsi="Arial" w:cs="Arial"/>
        </w:rPr>
        <w:t xml:space="preserve"> </w:t>
      </w:r>
      <w:r w:rsidR="00753A23" w:rsidRPr="00352916">
        <w:rPr>
          <w:rFonts w:ascii="Arial" w:hAnsi="Arial" w:cs="Arial"/>
        </w:rPr>
        <w:t xml:space="preserve">Quaternion algebra will be broken down further later on, but for now </w:t>
      </w:r>
      <w:r w:rsidR="00945E30" w:rsidRPr="00352916">
        <w:rPr>
          <w:rFonts w:ascii="Arial" w:hAnsi="Arial" w:cs="Arial"/>
        </w:rPr>
        <w:t>it can be described as a</w:t>
      </w:r>
      <w:r w:rsidR="00206CF9" w:rsidRPr="00352916">
        <w:rPr>
          <w:rFonts w:ascii="Arial" w:hAnsi="Arial" w:cs="Arial"/>
        </w:rPr>
        <w:t xml:space="preserve"> four-dimensional,</w:t>
      </w:r>
      <w:r w:rsidR="00945E30" w:rsidRPr="00352916">
        <w:rPr>
          <w:rFonts w:ascii="Arial" w:hAnsi="Arial" w:cs="Arial"/>
        </w:rPr>
        <w:t xml:space="preserve"> non-commutative algebra that has more complex quadratic fields</w:t>
      </w:r>
      <w:r w:rsidR="00430F3E" w:rsidRPr="00352916">
        <w:rPr>
          <w:rFonts w:ascii="Arial" w:hAnsi="Arial" w:cs="Arial"/>
        </w:rPr>
        <w:t>, making it more complex to be able to compute</w:t>
      </w:r>
      <w:r w:rsidR="007B36CC" w:rsidRPr="00352916">
        <w:rPr>
          <w:rFonts w:ascii="Arial" w:hAnsi="Arial" w:cs="Arial"/>
        </w:rPr>
        <w:t xml:space="preserve"> and resistant to attack</w:t>
      </w:r>
      <w:r w:rsidR="00337058" w:rsidRPr="00352916">
        <w:rPr>
          <w:rFonts w:ascii="Arial" w:hAnsi="Arial" w:cs="Arial"/>
        </w:rPr>
        <w:t>, an important feature for a quantum-resistant algorithm.</w:t>
      </w:r>
      <w:r w:rsidR="00D6229B" w:rsidRPr="00352916">
        <w:rPr>
          <w:rFonts w:ascii="Arial" w:hAnsi="Arial" w:cs="Arial"/>
        </w:rPr>
        <w:t xml:space="preserve"> The private key </w:t>
      </w:r>
      <w:r w:rsidR="00E23F42" w:rsidRPr="00352916">
        <w:rPr>
          <w:rFonts w:ascii="Arial" w:hAnsi="Arial" w:cs="Arial"/>
        </w:rPr>
        <w:t xml:space="preserve">is generated by randomly choosing one of these isogenies. </w:t>
      </w:r>
      <w:r w:rsidR="007D249B" w:rsidRPr="00352916">
        <w:rPr>
          <w:rFonts w:ascii="Arial" w:hAnsi="Arial" w:cs="Arial"/>
        </w:rPr>
        <w:t xml:space="preserve">A common analogy is to imagine </w:t>
      </w:r>
      <w:r w:rsidR="001A730D" w:rsidRPr="00352916">
        <w:rPr>
          <w:rFonts w:ascii="Arial" w:hAnsi="Arial" w:cs="Arial"/>
        </w:rPr>
        <w:t>standing at the beginning of a maze where you can see the</w:t>
      </w:r>
      <w:r w:rsidR="00C84327" w:rsidRPr="00352916">
        <w:rPr>
          <w:rFonts w:ascii="Arial" w:hAnsi="Arial" w:cs="Arial"/>
        </w:rPr>
        <w:t xml:space="preserve">, but you don’t know </w:t>
      </w:r>
      <w:r w:rsidR="00402931" w:rsidRPr="00352916">
        <w:rPr>
          <w:rFonts w:ascii="Arial" w:hAnsi="Arial" w:cs="Arial"/>
        </w:rPr>
        <w:t>the exact</w:t>
      </w:r>
      <w:r w:rsidR="00C84327" w:rsidRPr="00352916">
        <w:rPr>
          <w:rFonts w:ascii="Arial" w:hAnsi="Arial" w:cs="Arial"/>
        </w:rPr>
        <w:t xml:space="preserve"> path to take through the maze until you start walking it. The path that you walk to finish the maze is essentially your private key.</w:t>
      </w:r>
      <w:r w:rsidR="00362BD0" w:rsidRPr="00352916">
        <w:rPr>
          <w:rFonts w:ascii="Arial" w:hAnsi="Arial" w:cs="Arial"/>
        </w:rPr>
        <w:t xml:space="preserve"> </w:t>
      </w:r>
      <w:r w:rsidR="00C77B4F" w:rsidRPr="00352916">
        <w:rPr>
          <w:rFonts w:ascii="Arial" w:hAnsi="Arial" w:cs="Arial"/>
        </w:rPr>
        <w:t xml:space="preserve">The public key would be </w:t>
      </w:r>
      <w:r w:rsidR="00A9208D" w:rsidRPr="00352916">
        <w:rPr>
          <w:rFonts w:ascii="Arial" w:hAnsi="Arial" w:cs="Arial"/>
        </w:rPr>
        <w:t xml:space="preserve">a map that you made that shows you found the exit, but doesn’t show which path you walked in order to get there. </w:t>
      </w:r>
      <w:r w:rsidR="00EE49C3" w:rsidRPr="00352916">
        <w:rPr>
          <w:rFonts w:ascii="Arial" w:hAnsi="Arial" w:cs="Arial"/>
        </w:rPr>
        <w:t xml:space="preserve">In reality, what’s happened is the isogeny has been applied to a target curve to generate the public key. </w:t>
      </w:r>
      <w:r w:rsidR="007020D9" w:rsidRPr="00352916">
        <w:rPr>
          <w:rFonts w:ascii="Arial" w:hAnsi="Arial" w:cs="Arial"/>
        </w:rPr>
        <w:t>Another important feature</w:t>
      </w:r>
      <w:r w:rsidR="00756C8C" w:rsidRPr="00352916">
        <w:rPr>
          <w:rFonts w:ascii="Arial" w:hAnsi="Arial" w:cs="Arial"/>
        </w:rPr>
        <w:t xml:space="preserve"> (indeed, what could be considered the defining feature)</w:t>
      </w:r>
      <w:r w:rsidR="007020D9" w:rsidRPr="00352916">
        <w:rPr>
          <w:rFonts w:ascii="Arial" w:hAnsi="Arial" w:cs="Arial"/>
        </w:rPr>
        <w:t xml:space="preserve"> of </w:t>
      </w:r>
      <w:proofErr w:type="spellStart"/>
      <w:r w:rsidR="007020D9" w:rsidRPr="00352916">
        <w:rPr>
          <w:rFonts w:ascii="Arial" w:hAnsi="Arial" w:cs="Arial"/>
        </w:rPr>
        <w:t>SQIsign</w:t>
      </w:r>
      <w:proofErr w:type="spellEnd"/>
      <w:r w:rsidR="007020D9" w:rsidRPr="00352916">
        <w:rPr>
          <w:rFonts w:ascii="Arial" w:hAnsi="Arial" w:cs="Arial"/>
        </w:rPr>
        <w:t xml:space="preserve"> is that the keys and signature are </w:t>
      </w:r>
      <w:r w:rsidR="001D7490" w:rsidRPr="00352916">
        <w:rPr>
          <w:rFonts w:ascii="Arial" w:hAnsi="Arial" w:cs="Arial"/>
        </w:rPr>
        <w:t xml:space="preserve">quite small when compared to other similar algorithms, making it </w:t>
      </w:r>
      <w:r w:rsidR="00BD6F7D" w:rsidRPr="00352916">
        <w:rPr>
          <w:rFonts w:ascii="Arial" w:hAnsi="Arial" w:cs="Arial"/>
        </w:rPr>
        <w:t xml:space="preserve">highly efficient not only in terms of storage but also time it </w:t>
      </w:r>
      <w:r w:rsidR="006E563B" w:rsidRPr="00352916">
        <w:rPr>
          <w:rFonts w:ascii="Arial" w:hAnsi="Arial" w:cs="Arial"/>
        </w:rPr>
        <w:t xml:space="preserve">takes to send the message. </w:t>
      </w:r>
    </w:p>
    <w:p w14:paraId="400C08E9" w14:textId="5775ED95" w:rsidR="00337058" w:rsidRPr="00352916" w:rsidRDefault="00337058" w:rsidP="0036797A">
      <w:pPr>
        <w:rPr>
          <w:rFonts w:ascii="Arial" w:hAnsi="Arial" w:cs="Arial"/>
        </w:rPr>
      </w:pPr>
      <w:r w:rsidRPr="00352916">
        <w:rPr>
          <w:rFonts w:ascii="Arial" w:hAnsi="Arial" w:cs="Arial"/>
        </w:rPr>
        <w:tab/>
      </w:r>
      <w:r w:rsidR="00910E69" w:rsidRPr="00352916">
        <w:rPr>
          <w:rFonts w:ascii="Arial" w:hAnsi="Arial" w:cs="Arial"/>
        </w:rPr>
        <w:t xml:space="preserve">When looked at with future demands in mind, it becomes increasingly obvious that </w:t>
      </w:r>
      <w:proofErr w:type="spellStart"/>
      <w:r w:rsidR="004543D9" w:rsidRPr="00352916">
        <w:rPr>
          <w:rFonts w:ascii="Arial" w:hAnsi="Arial" w:cs="Arial"/>
        </w:rPr>
        <w:t>SQI</w:t>
      </w:r>
      <w:r w:rsidR="004543D9" w:rsidRPr="00352916">
        <w:rPr>
          <w:rFonts w:ascii="Arial" w:hAnsi="Arial" w:cs="Arial"/>
          <w:vertAlign w:val="subscript"/>
        </w:rPr>
        <w:t>sign</w:t>
      </w:r>
      <w:proofErr w:type="spellEnd"/>
      <w:r w:rsidR="006716CB" w:rsidRPr="00352916">
        <w:rPr>
          <w:rFonts w:ascii="Arial" w:hAnsi="Arial" w:cs="Arial"/>
        </w:rPr>
        <w:t xml:space="preserve">, with </w:t>
      </w:r>
      <w:r w:rsidR="00A73790" w:rsidRPr="00352916">
        <w:rPr>
          <w:rFonts w:ascii="Arial" w:hAnsi="Arial" w:cs="Arial"/>
        </w:rPr>
        <w:t xml:space="preserve">its smaller key and signature sizes, </w:t>
      </w:r>
      <w:r w:rsidR="00EC4D32" w:rsidRPr="00352916">
        <w:rPr>
          <w:rFonts w:ascii="Arial" w:hAnsi="Arial" w:cs="Arial"/>
        </w:rPr>
        <w:t xml:space="preserve">is one of the most promising and exciting fields in post-quantum cryptography. </w:t>
      </w:r>
      <w:r w:rsidR="00E674C3" w:rsidRPr="00352916">
        <w:rPr>
          <w:rFonts w:ascii="Arial" w:hAnsi="Arial" w:cs="Arial"/>
        </w:rPr>
        <w:t xml:space="preserve">In this paper, </w:t>
      </w:r>
      <w:r w:rsidR="005147F0" w:rsidRPr="00352916">
        <w:rPr>
          <w:rFonts w:ascii="Arial" w:hAnsi="Arial" w:cs="Arial"/>
        </w:rPr>
        <w:t xml:space="preserve">the mathematical properties of </w:t>
      </w:r>
      <w:proofErr w:type="spellStart"/>
      <w:r w:rsidR="005147F0" w:rsidRPr="00352916">
        <w:rPr>
          <w:rFonts w:ascii="Arial" w:hAnsi="Arial" w:cs="Arial"/>
        </w:rPr>
        <w:t>SQIsign</w:t>
      </w:r>
      <w:proofErr w:type="spellEnd"/>
      <w:r w:rsidR="005147F0" w:rsidRPr="00352916">
        <w:rPr>
          <w:rFonts w:ascii="Arial" w:hAnsi="Arial" w:cs="Arial"/>
        </w:rPr>
        <w:t xml:space="preserve"> will be examined in greater detail, </w:t>
      </w:r>
      <w:r w:rsidR="00332553" w:rsidRPr="00352916">
        <w:rPr>
          <w:rFonts w:ascii="Arial" w:hAnsi="Arial" w:cs="Arial"/>
        </w:rPr>
        <w:t xml:space="preserve">including the generation of the keys, </w:t>
      </w:r>
      <w:r w:rsidR="00596217" w:rsidRPr="00352916">
        <w:rPr>
          <w:rFonts w:ascii="Arial" w:hAnsi="Arial" w:cs="Arial"/>
        </w:rPr>
        <w:t>the process of signing and verification, as well as an analysis of the performance and security of the algorithm</w:t>
      </w:r>
      <w:r w:rsidR="004B3159" w:rsidRPr="00352916">
        <w:rPr>
          <w:rFonts w:ascii="Arial" w:hAnsi="Arial" w:cs="Arial"/>
        </w:rPr>
        <w:t xml:space="preserve">, while also discussing </w:t>
      </w:r>
      <w:r w:rsidR="005C291D" w:rsidRPr="00352916">
        <w:rPr>
          <w:rFonts w:ascii="Arial" w:hAnsi="Arial" w:cs="Arial"/>
        </w:rPr>
        <w:t xml:space="preserve">the potential challenges and shortcomings. </w:t>
      </w:r>
    </w:p>
    <w:sectPr w:rsidR="00337058" w:rsidRPr="0035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F4A65"/>
    <w:multiLevelType w:val="hybridMultilevel"/>
    <w:tmpl w:val="9FE4728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47F0600"/>
    <w:multiLevelType w:val="hybridMultilevel"/>
    <w:tmpl w:val="3FF0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B6C8D"/>
    <w:multiLevelType w:val="hybridMultilevel"/>
    <w:tmpl w:val="58704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3681624">
    <w:abstractNumId w:val="1"/>
  </w:num>
  <w:num w:numId="2" w16cid:durableId="177736477">
    <w:abstractNumId w:val="0"/>
  </w:num>
  <w:num w:numId="3" w16cid:durableId="430589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A4"/>
    <w:rsid w:val="0006126B"/>
    <w:rsid w:val="00071D87"/>
    <w:rsid w:val="00085F0F"/>
    <w:rsid w:val="000D0183"/>
    <w:rsid w:val="000D6720"/>
    <w:rsid w:val="000F4F07"/>
    <w:rsid w:val="00103516"/>
    <w:rsid w:val="00113218"/>
    <w:rsid w:val="00113D03"/>
    <w:rsid w:val="001264B6"/>
    <w:rsid w:val="00145BA3"/>
    <w:rsid w:val="00147114"/>
    <w:rsid w:val="001617D2"/>
    <w:rsid w:val="001635D9"/>
    <w:rsid w:val="00164133"/>
    <w:rsid w:val="0016763B"/>
    <w:rsid w:val="001861DC"/>
    <w:rsid w:val="001A730D"/>
    <w:rsid w:val="001B5744"/>
    <w:rsid w:val="001C1C2B"/>
    <w:rsid w:val="001D3255"/>
    <w:rsid w:val="001D7490"/>
    <w:rsid w:val="001E540C"/>
    <w:rsid w:val="001F4438"/>
    <w:rsid w:val="001F5857"/>
    <w:rsid w:val="00205BA1"/>
    <w:rsid w:val="00206CF9"/>
    <w:rsid w:val="002132E8"/>
    <w:rsid w:val="00234293"/>
    <w:rsid w:val="002359DE"/>
    <w:rsid w:val="0025352D"/>
    <w:rsid w:val="002A1A98"/>
    <w:rsid w:val="002B1EE7"/>
    <w:rsid w:val="002C4D56"/>
    <w:rsid w:val="002D288F"/>
    <w:rsid w:val="002F5144"/>
    <w:rsid w:val="00313791"/>
    <w:rsid w:val="00314E46"/>
    <w:rsid w:val="003311D7"/>
    <w:rsid w:val="00332553"/>
    <w:rsid w:val="00333DD2"/>
    <w:rsid w:val="00337058"/>
    <w:rsid w:val="00344CAE"/>
    <w:rsid w:val="00351C3B"/>
    <w:rsid w:val="00352916"/>
    <w:rsid w:val="0035560A"/>
    <w:rsid w:val="00362BD0"/>
    <w:rsid w:val="00362F4B"/>
    <w:rsid w:val="00366FBE"/>
    <w:rsid w:val="0036797A"/>
    <w:rsid w:val="00384844"/>
    <w:rsid w:val="003A783D"/>
    <w:rsid w:val="003D0DEF"/>
    <w:rsid w:val="003D0F9B"/>
    <w:rsid w:val="003D6D5C"/>
    <w:rsid w:val="003E6942"/>
    <w:rsid w:val="003F69D0"/>
    <w:rsid w:val="00402931"/>
    <w:rsid w:val="0040764D"/>
    <w:rsid w:val="00430F3E"/>
    <w:rsid w:val="00432C5D"/>
    <w:rsid w:val="00434AA6"/>
    <w:rsid w:val="00434D71"/>
    <w:rsid w:val="00443861"/>
    <w:rsid w:val="00443CEA"/>
    <w:rsid w:val="00451259"/>
    <w:rsid w:val="004543D9"/>
    <w:rsid w:val="00463CF2"/>
    <w:rsid w:val="004656F4"/>
    <w:rsid w:val="0046784C"/>
    <w:rsid w:val="0047191E"/>
    <w:rsid w:val="004721F1"/>
    <w:rsid w:val="004722BF"/>
    <w:rsid w:val="00477839"/>
    <w:rsid w:val="00493FBC"/>
    <w:rsid w:val="00496D86"/>
    <w:rsid w:val="00496E0C"/>
    <w:rsid w:val="004A4AB1"/>
    <w:rsid w:val="004B2073"/>
    <w:rsid w:val="004B3159"/>
    <w:rsid w:val="004D3FC1"/>
    <w:rsid w:val="004D4886"/>
    <w:rsid w:val="00511497"/>
    <w:rsid w:val="005147F0"/>
    <w:rsid w:val="00517FB0"/>
    <w:rsid w:val="00540E27"/>
    <w:rsid w:val="0056204C"/>
    <w:rsid w:val="005826DB"/>
    <w:rsid w:val="00586751"/>
    <w:rsid w:val="00596217"/>
    <w:rsid w:val="005B235B"/>
    <w:rsid w:val="005C291D"/>
    <w:rsid w:val="005E7D33"/>
    <w:rsid w:val="005F7FD4"/>
    <w:rsid w:val="0060659A"/>
    <w:rsid w:val="00611303"/>
    <w:rsid w:val="00622128"/>
    <w:rsid w:val="00622DE9"/>
    <w:rsid w:val="006507EB"/>
    <w:rsid w:val="006716CB"/>
    <w:rsid w:val="00672674"/>
    <w:rsid w:val="00693ADB"/>
    <w:rsid w:val="006E036A"/>
    <w:rsid w:val="006E563B"/>
    <w:rsid w:val="007020D9"/>
    <w:rsid w:val="007057FF"/>
    <w:rsid w:val="00717825"/>
    <w:rsid w:val="00753A23"/>
    <w:rsid w:val="00756C8C"/>
    <w:rsid w:val="0076739B"/>
    <w:rsid w:val="00773203"/>
    <w:rsid w:val="00774147"/>
    <w:rsid w:val="0078089C"/>
    <w:rsid w:val="007A7E8D"/>
    <w:rsid w:val="007B36CC"/>
    <w:rsid w:val="007B5395"/>
    <w:rsid w:val="007B72A1"/>
    <w:rsid w:val="007D0ACC"/>
    <w:rsid w:val="007D249B"/>
    <w:rsid w:val="00811CF6"/>
    <w:rsid w:val="0083426E"/>
    <w:rsid w:val="00852FA4"/>
    <w:rsid w:val="00855F8D"/>
    <w:rsid w:val="00856717"/>
    <w:rsid w:val="00862CAB"/>
    <w:rsid w:val="00863484"/>
    <w:rsid w:val="0088146C"/>
    <w:rsid w:val="008856E1"/>
    <w:rsid w:val="008B1FF7"/>
    <w:rsid w:val="008B375E"/>
    <w:rsid w:val="008C5CBD"/>
    <w:rsid w:val="008E3C8D"/>
    <w:rsid w:val="008F4409"/>
    <w:rsid w:val="00900F2E"/>
    <w:rsid w:val="009033B1"/>
    <w:rsid w:val="00910E69"/>
    <w:rsid w:val="00934D25"/>
    <w:rsid w:val="0093500A"/>
    <w:rsid w:val="009405A0"/>
    <w:rsid w:val="00940A6D"/>
    <w:rsid w:val="00940E24"/>
    <w:rsid w:val="00945E30"/>
    <w:rsid w:val="0096426D"/>
    <w:rsid w:val="00967A75"/>
    <w:rsid w:val="009717A4"/>
    <w:rsid w:val="0098347D"/>
    <w:rsid w:val="0098594A"/>
    <w:rsid w:val="009A36F4"/>
    <w:rsid w:val="009B4B94"/>
    <w:rsid w:val="009C3456"/>
    <w:rsid w:val="009F5A73"/>
    <w:rsid w:val="00A73790"/>
    <w:rsid w:val="00A8377C"/>
    <w:rsid w:val="00A90072"/>
    <w:rsid w:val="00A9208D"/>
    <w:rsid w:val="00A962B6"/>
    <w:rsid w:val="00A96B26"/>
    <w:rsid w:val="00AA099B"/>
    <w:rsid w:val="00AD1090"/>
    <w:rsid w:val="00AD2752"/>
    <w:rsid w:val="00AD3126"/>
    <w:rsid w:val="00AE0551"/>
    <w:rsid w:val="00B10D91"/>
    <w:rsid w:val="00B17517"/>
    <w:rsid w:val="00B34407"/>
    <w:rsid w:val="00B355F8"/>
    <w:rsid w:val="00B55329"/>
    <w:rsid w:val="00B6076E"/>
    <w:rsid w:val="00B760CB"/>
    <w:rsid w:val="00B76C00"/>
    <w:rsid w:val="00B87E1A"/>
    <w:rsid w:val="00BA231D"/>
    <w:rsid w:val="00BD6F7D"/>
    <w:rsid w:val="00BE05A3"/>
    <w:rsid w:val="00BE3388"/>
    <w:rsid w:val="00BE764B"/>
    <w:rsid w:val="00BF61C8"/>
    <w:rsid w:val="00C124F3"/>
    <w:rsid w:val="00C426A9"/>
    <w:rsid w:val="00C46B15"/>
    <w:rsid w:val="00C53125"/>
    <w:rsid w:val="00C567CC"/>
    <w:rsid w:val="00C77B4F"/>
    <w:rsid w:val="00C84327"/>
    <w:rsid w:val="00C86EA1"/>
    <w:rsid w:val="00CB4328"/>
    <w:rsid w:val="00CB63E0"/>
    <w:rsid w:val="00CE6DFB"/>
    <w:rsid w:val="00CF465E"/>
    <w:rsid w:val="00D26CA0"/>
    <w:rsid w:val="00D30B3C"/>
    <w:rsid w:val="00D325B5"/>
    <w:rsid w:val="00D5307D"/>
    <w:rsid w:val="00D53E6A"/>
    <w:rsid w:val="00D6229B"/>
    <w:rsid w:val="00DB66F4"/>
    <w:rsid w:val="00DB7CEE"/>
    <w:rsid w:val="00DC0ECC"/>
    <w:rsid w:val="00DC1760"/>
    <w:rsid w:val="00DC4095"/>
    <w:rsid w:val="00DC6867"/>
    <w:rsid w:val="00DD469E"/>
    <w:rsid w:val="00DD5DF3"/>
    <w:rsid w:val="00E21160"/>
    <w:rsid w:val="00E23F42"/>
    <w:rsid w:val="00E30BFD"/>
    <w:rsid w:val="00E36B84"/>
    <w:rsid w:val="00E372B6"/>
    <w:rsid w:val="00E4653D"/>
    <w:rsid w:val="00E674C3"/>
    <w:rsid w:val="00E71530"/>
    <w:rsid w:val="00E9140E"/>
    <w:rsid w:val="00EA013A"/>
    <w:rsid w:val="00EB5552"/>
    <w:rsid w:val="00EC4D32"/>
    <w:rsid w:val="00EE49C3"/>
    <w:rsid w:val="00EF295F"/>
    <w:rsid w:val="00EF5D8C"/>
    <w:rsid w:val="00F0002D"/>
    <w:rsid w:val="00F12751"/>
    <w:rsid w:val="00F14A54"/>
    <w:rsid w:val="00F21CCD"/>
    <w:rsid w:val="00F35A15"/>
    <w:rsid w:val="00F40D6C"/>
    <w:rsid w:val="00F55C87"/>
    <w:rsid w:val="00F75DB3"/>
    <w:rsid w:val="00F90636"/>
    <w:rsid w:val="00FA08F3"/>
    <w:rsid w:val="00FA2D95"/>
    <w:rsid w:val="00FC75E5"/>
    <w:rsid w:val="00F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86F7"/>
  <w15:chartTrackingRefBased/>
  <w15:docId w15:val="{F7004773-ED56-45F5-9E9E-1F217912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Withee</dc:creator>
  <cp:keywords/>
  <dc:description/>
  <cp:lastModifiedBy>Matt Withee</cp:lastModifiedBy>
  <cp:revision>3</cp:revision>
  <dcterms:created xsi:type="dcterms:W3CDTF">2024-09-17T22:53:00Z</dcterms:created>
  <dcterms:modified xsi:type="dcterms:W3CDTF">2024-09-17T22:54:00Z</dcterms:modified>
</cp:coreProperties>
</file>